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4"/>
        <w:gridCol w:w="5775"/>
      </w:tblGrid>
      <w:tr w:rsidR="00566DD9">
        <w:trPr>
          <w:trHeight w:val="696"/>
        </w:trPr>
        <w:tc>
          <w:tcPr>
            <w:tcW w:w="2464" w:type="dxa"/>
            <w:vMerge w:val="restart"/>
            <w:vAlign w:val="center"/>
          </w:tcPr>
          <w:p w:rsidR="00566DD9" w:rsidRDefault="00E80198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noProof/>
                <w:lang w:eastAsia="el-GR"/>
              </w:rPr>
              <w:drawing>
                <wp:inline distT="0" distB="0" distL="0" distR="0">
                  <wp:extent cx="1021080" cy="102870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vAlign w:val="center"/>
          </w:tcPr>
          <w:p w:rsidR="00566DD9" w:rsidRDefault="00566DD9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Αριστοτέλειο Πανεπιστήμιο Θεσσαλονίκης </w:t>
            </w:r>
          </w:p>
          <w:p w:rsidR="00566DD9" w:rsidRDefault="00566DD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Τμήμα Πληροφορικής</w:t>
            </w:r>
          </w:p>
          <w:p w:rsidR="00566DD9" w:rsidRDefault="00CA59F1" w:rsidP="00CA59F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(Εαρινό Εξάμηνο 2020-20</w:t>
            </w:r>
            <w:r w:rsidRPr="00100DB1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566DD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566DD9">
        <w:trPr>
          <w:trHeight w:val="145"/>
        </w:trPr>
        <w:tc>
          <w:tcPr>
            <w:tcW w:w="2464" w:type="dxa"/>
            <w:vMerge/>
            <w:vAlign w:val="center"/>
          </w:tcPr>
          <w:p w:rsidR="00566DD9" w:rsidRDefault="00566DD9">
            <w:pPr>
              <w:snapToGrid w:val="0"/>
              <w:jc w:val="center"/>
              <w:rPr>
                <w:rFonts w:ascii="Garamond" w:hAnsi="Garamond"/>
              </w:rPr>
            </w:pPr>
          </w:p>
        </w:tc>
        <w:tc>
          <w:tcPr>
            <w:tcW w:w="5775" w:type="dxa"/>
            <w:vAlign w:val="center"/>
          </w:tcPr>
          <w:p w:rsidR="00566DD9" w:rsidRDefault="00566DD9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566DD9" w:rsidRDefault="00566DD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Ψηφιακές Επικοινωνίες</w:t>
            </w:r>
          </w:p>
          <w:p w:rsidR="00566DD9" w:rsidRDefault="00566D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66DD9">
        <w:trPr>
          <w:trHeight w:val="145"/>
        </w:trPr>
        <w:tc>
          <w:tcPr>
            <w:tcW w:w="2464" w:type="dxa"/>
            <w:vMerge/>
            <w:vAlign w:val="center"/>
          </w:tcPr>
          <w:p w:rsidR="00566DD9" w:rsidRDefault="00566DD9">
            <w:pPr>
              <w:snapToGrid w:val="0"/>
              <w:jc w:val="center"/>
              <w:rPr>
                <w:rFonts w:ascii="Garamond" w:hAnsi="Garamond"/>
              </w:rPr>
            </w:pPr>
          </w:p>
        </w:tc>
        <w:tc>
          <w:tcPr>
            <w:tcW w:w="5775" w:type="dxa"/>
            <w:vAlign w:val="center"/>
          </w:tcPr>
          <w:p w:rsidR="00566DD9" w:rsidRPr="002B0EAA" w:rsidRDefault="00CA59F1" w:rsidP="00CA59F1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Εργαστηριακό μάθημα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3</w:t>
            </w:r>
            <w:r w:rsidR="00566DD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05</w:t>
            </w:r>
            <w:r w:rsidR="001E7868">
              <w:rPr>
                <w:rFonts w:ascii="Arial" w:hAnsi="Arial" w:cs="Arial"/>
                <w:b/>
                <w:color w:val="000000"/>
                <w:sz w:val="20"/>
                <w:szCs w:val="20"/>
              </w:rPr>
              <w:t>/0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/2021</w:t>
            </w:r>
          </w:p>
        </w:tc>
      </w:tr>
    </w:tbl>
    <w:p w:rsidR="00566DD9" w:rsidRDefault="00566DD9">
      <w:pPr>
        <w:jc w:val="both"/>
        <w:rPr>
          <w:rFonts w:ascii="Garamond" w:hAnsi="Garamond"/>
          <w:lang w:val="en-US"/>
        </w:rPr>
      </w:pPr>
    </w:p>
    <w:p w:rsidR="00566DD9" w:rsidRPr="00957902" w:rsidRDefault="00566DD9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57902">
        <w:rPr>
          <w:rFonts w:ascii="Arial" w:hAnsi="Arial" w:cs="Arial"/>
          <w:color w:val="000000"/>
          <w:sz w:val="20"/>
          <w:szCs w:val="20"/>
        </w:rPr>
        <w:t>Ονοματεπώνυμο: ____________________________</w:t>
      </w:r>
      <w:r w:rsidRPr="00957902">
        <w:rPr>
          <w:rFonts w:ascii="Arial" w:hAnsi="Arial" w:cs="Arial"/>
          <w:color w:val="000000"/>
          <w:sz w:val="20"/>
          <w:szCs w:val="20"/>
        </w:rPr>
        <w:tab/>
        <w:t>ΑΕΜ: ____________</w:t>
      </w:r>
    </w:p>
    <w:p w:rsidR="00566DD9" w:rsidRPr="00CA59F1" w:rsidRDefault="00566DD9">
      <w:pPr>
        <w:jc w:val="both"/>
        <w:rPr>
          <w:rFonts w:ascii="Garamond" w:hAnsi="Garamond"/>
        </w:rPr>
      </w:pPr>
    </w:p>
    <w:p w:rsidR="00566DD9" w:rsidRPr="00957902" w:rsidRDefault="00566DD9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t>GNU</w:t>
      </w:r>
      <w:r w:rsidRPr="0095790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Octave</w:t>
      </w:r>
      <w:r w:rsidRPr="00957902">
        <w:rPr>
          <w:rFonts w:ascii="Arial" w:hAnsi="Arial" w:cs="Arial"/>
          <w:b/>
          <w:color w:val="000000"/>
          <w:sz w:val="20"/>
          <w:szCs w:val="20"/>
        </w:rPr>
        <w:t xml:space="preserve"> – Σύνθετα ημιτονοειδή σήματα – Τετραγωνικός παλμός</w:t>
      </w:r>
    </w:p>
    <w:p w:rsidR="00566DD9" w:rsidRDefault="00566DD9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25B72" w:rsidRPr="00825B72" w:rsidRDefault="00825B72">
      <w:pPr>
        <w:autoSpaceDE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825B72" w:rsidRPr="00A30976" w:rsidRDefault="001C1263" w:rsidP="00825B7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1C1263">
        <w:rPr>
          <w:rFonts w:ascii="Arial" w:hAnsi="Arial" w:cs="Arial"/>
          <w:color w:val="000000"/>
          <w:sz w:val="20"/>
          <w:szCs w:val="20"/>
        </w:rPr>
        <w:t xml:space="preserve">1) </w:t>
      </w:r>
      <w:r w:rsidR="00825B72">
        <w:rPr>
          <w:rFonts w:ascii="Arial" w:hAnsi="Arial" w:cs="Arial"/>
          <w:color w:val="000000"/>
          <w:sz w:val="20"/>
          <w:szCs w:val="20"/>
        </w:rPr>
        <w:t xml:space="preserve">Ένας διαφορετικός τρόπος δημιουργίας πολλαπλών γραφημάτων σε μια </w:t>
      </w:r>
      <w:r w:rsidR="00825B72">
        <w:rPr>
          <w:rFonts w:ascii="Arial" w:hAnsi="Arial" w:cs="Arial"/>
          <w:color w:val="000000"/>
          <w:sz w:val="20"/>
          <w:szCs w:val="20"/>
          <w:lang w:val="en-US"/>
        </w:rPr>
        <w:t>figure</w:t>
      </w:r>
      <w:r w:rsidR="00825B72">
        <w:rPr>
          <w:rFonts w:ascii="Arial" w:hAnsi="Arial" w:cs="Arial"/>
          <w:color w:val="000000"/>
          <w:sz w:val="20"/>
          <w:szCs w:val="20"/>
        </w:rPr>
        <w:t xml:space="preserve"> είναι με τη χρήση της </w:t>
      </w:r>
      <w:r w:rsidR="00825B72" w:rsidRPr="009F2EC1">
        <w:rPr>
          <w:rFonts w:ascii="Arial" w:hAnsi="Arial" w:cs="Arial"/>
          <w:b/>
          <w:color w:val="000000"/>
          <w:sz w:val="20"/>
          <w:szCs w:val="20"/>
          <w:lang w:val="en-US"/>
        </w:rPr>
        <w:t>subplot</w:t>
      </w:r>
      <w:r w:rsidR="00825B72" w:rsidRPr="00F95F87"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7" w:history="1">
        <w:r w:rsidR="00D011CD" w:rsidRPr="000058A4">
          <w:rPr>
            <w:rStyle w:val="-"/>
            <w:rFonts w:ascii="Arial" w:hAnsi="Arial" w:cs="Arial"/>
            <w:sz w:val="20"/>
            <w:szCs w:val="20"/>
          </w:rPr>
          <w:t>https://octave.org/doc/v4.0.3/Multiple-Plots-on-One-Page.html</w:t>
        </w:r>
      </w:hyperlink>
      <w:r w:rsidR="00D011CD" w:rsidRPr="00D011CD">
        <w:rPr>
          <w:rStyle w:val="-"/>
          <w:rFonts w:ascii="Arial" w:hAnsi="Arial" w:cs="Arial"/>
          <w:sz w:val="20"/>
          <w:szCs w:val="20"/>
        </w:rPr>
        <w:t xml:space="preserve">) </w:t>
      </w:r>
      <w:r w:rsidR="00825B72">
        <w:rPr>
          <w:rFonts w:ascii="Arial" w:hAnsi="Arial" w:cs="Arial"/>
          <w:color w:val="000000"/>
          <w:sz w:val="20"/>
          <w:szCs w:val="20"/>
        </w:rPr>
        <w:t>Δημιουργείστε πρόγραμμα</w:t>
      </w:r>
      <w:r w:rsidR="00825B72" w:rsidRPr="001F4176">
        <w:rPr>
          <w:rFonts w:ascii="Arial" w:hAnsi="Arial" w:cs="Arial"/>
          <w:color w:val="000000"/>
          <w:sz w:val="20"/>
          <w:szCs w:val="20"/>
        </w:rPr>
        <w:t xml:space="preserve"> (</w:t>
      </w:r>
      <w:r w:rsidR="00825B72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lab</w:t>
      </w:r>
      <w:r w:rsidR="00825B72" w:rsidRPr="001F4176">
        <w:rPr>
          <w:rFonts w:ascii="Arial" w:hAnsi="Arial" w:cs="Arial"/>
          <w:b/>
          <w:color w:val="000000"/>
          <w:sz w:val="20"/>
          <w:szCs w:val="20"/>
        </w:rPr>
        <w:t>2</w:t>
      </w:r>
      <w:r w:rsidR="00825B72">
        <w:rPr>
          <w:rFonts w:ascii="Arial" w:hAnsi="Arial" w:cs="Arial"/>
          <w:b/>
          <w:color w:val="000000"/>
          <w:sz w:val="20"/>
          <w:szCs w:val="20"/>
          <w:lang w:val="en-US"/>
        </w:rPr>
        <w:t>f</w:t>
      </w:r>
      <w:r w:rsidR="00825B72" w:rsidRPr="001F4176">
        <w:rPr>
          <w:rFonts w:ascii="Arial" w:hAnsi="Arial" w:cs="Arial"/>
          <w:b/>
          <w:color w:val="000000"/>
          <w:sz w:val="20"/>
          <w:szCs w:val="20"/>
        </w:rPr>
        <w:t>.</w:t>
      </w:r>
      <w:r w:rsidR="00825B72" w:rsidRPr="001F4176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  <w:r w:rsidR="00825B72" w:rsidRPr="001F4176">
        <w:rPr>
          <w:rFonts w:ascii="Arial" w:hAnsi="Arial" w:cs="Arial"/>
          <w:color w:val="000000"/>
          <w:sz w:val="20"/>
          <w:szCs w:val="20"/>
        </w:rPr>
        <w:t>)</w:t>
      </w:r>
      <w:r w:rsidR="00825B72">
        <w:rPr>
          <w:rFonts w:ascii="Arial" w:hAnsi="Arial" w:cs="Arial"/>
          <w:color w:val="000000"/>
          <w:sz w:val="20"/>
          <w:szCs w:val="20"/>
        </w:rPr>
        <w:t xml:space="preserve"> για την παραγωγή του παρακάτω σχήματος</w:t>
      </w:r>
      <w:r w:rsidR="000C7356" w:rsidRPr="000C7356">
        <w:rPr>
          <w:rFonts w:ascii="Arial" w:hAnsi="Arial" w:cs="Arial"/>
          <w:color w:val="000000"/>
          <w:sz w:val="20"/>
          <w:szCs w:val="20"/>
        </w:rPr>
        <w:t xml:space="preserve"> </w:t>
      </w:r>
      <w:r w:rsidR="00825B72" w:rsidRPr="00511ED9">
        <w:rPr>
          <w:rFonts w:ascii="Arial" w:hAnsi="Arial" w:cs="Arial"/>
          <w:color w:val="000000"/>
          <w:sz w:val="20"/>
          <w:szCs w:val="20"/>
        </w:rPr>
        <w:t>.</w:t>
      </w:r>
      <w:r w:rsidR="00D419B7">
        <w:rPr>
          <w:rFonts w:ascii="Arial" w:hAnsi="Arial" w:cs="Arial"/>
          <w:color w:val="000000"/>
          <w:sz w:val="20"/>
          <w:szCs w:val="20"/>
        </w:rPr>
        <w:t>Χρησιμοποιήστε ως βάση το</w:t>
      </w:r>
      <w:r w:rsidR="00A30976">
        <w:rPr>
          <w:rFonts w:ascii="Arial" w:hAnsi="Arial" w:cs="Arial"/>
          <w:color w:val="000000"/>
          <w:sz w:val="20"/>
          <w:szCs w:val="20"/>
        </w:rPr>
        <w:t xml:space="preserve"> κώδικα του </w:t>
      </w:r>
      <w:r w:rsidR="00A30976">
        <w:rPr>
          <w:rFonts w:ascii="Arial" w:hAnsi="Arial" w:cs="Arial"/>
          <w:color w:val="000000"/>
          <w:sz w:val="20"/>
          <w:szCs w:val="20"/>
          <w:lang w:val="en-US"/>
        </w:rPr>
        <w:t>Lab</w:t>
      </w:r>
      <w:r w:rsidR="00A30976" w:rsidRPr="00A30976">
        <w:rPr>
          <w:rFonts w:ascii="Arial" w:hAnsi="Arial" w:cs="Arial"/>
          <w:color w:val="000000"/>
          <w:sz w:val="20"/>
          <w:szCs w:val="20"/>
        </w:rPr>
        <w:t xml:space="preserve">02 </w:t>
      </w:r>
      <w:r w:rsidR="00A30976">
        <w:rPr>
          <w:rFonts w:ascii="Arial" w:hAnsi="Arial" w:cs="Arial"/>
          <w:color w:val="000000"/>
          <w:sz w:val="20"/>
          <w:szCs w:val="20"/>
        </w:rPr>
        <w:t>της 1</w:t>
      </w:r>
      <w:r w:rsidR="00A30976">
        <w:rPr>
          <w:rFonts w:ascii="Arial" w:hAnsi="Arial" w:cs="Arial"/>
          <w:color w:val="000000"/>
          <w:sz w:val="20"/>
          <w:szCs w:val="20"/>
          <w:vertAlign w:val="superscript"/>
        </w:rPr>
        <w:t xml:space="preserve">ης </w:t>
      </w:r>
      <w:r w:rsidR="00A30976">
        <w:rPr>
          <w:rFonts w:ascii="Arial" w:hAnsi="Arial" w:cs="Arial"/>
          <w:color w:val="000000"/>
          <w:sz w:val="20"/>
          <w:szCs w:val="20"/>
        </w:rPr>
        <w:t>άσκησης.</w:t>
      </w:r>
    </w:p>
    <w:p w:rsidR="00825B72" w:rsidRPr="00083494" w:rsidRDefault="00825B72" w:rsidP="00825B72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:rsidR="00825B72" w:rsidRDefault="00825B72" w:rsidP="00825B7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25B72" w:rsidRPr="009F2EC1" w:rsidRDefault="00825B72" w:rsidP="00825B7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l-GR"/>
        </w:rPr>
        <w:drawing>
          <wp:inline distT="0" distB="0" distL="0" distR="0">
            <wp:extent cx="3771900" cy="2647950"/>
            <wp:effectExtent l="19050" t="0" r="0" b="0"/>
            <wp:docPr id="4" name="Picture 1" descr="Fi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72" w:rsidRDefault="00825B72">
      <w:pPr>
        <w:autoSpaceDE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25B72" w:rsidRDefault="00825B72">
      <w:pPr>
        <w:autoSpaceDE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566DD9" w:rsidRDefault="001C1263">
      <w:pPr>
        <w:autoSpaceDE w:val="0"/>
        <w:jc w:val="both"/>
        <w:rPr>
          <w:rFonts w:ascii="Arial" w:hAnsi="Arial" w:cs="Arial"/>
          <w:color w:val="000000"/>
          <w:sz w:val="20"/>
          <w:szCs w:val="20"/>
        </w:rPr>
      </w:pPr>
      <w:r w:rsidRPr="001C1263">
        <w:rPr>
          <w:rFonts w:ascii="Arial" w:hAnsi="Arial" w:cs="Arial"/>
          <w:color w:val="000000"/>
          <w:sz w:val="20"/>
          <w:szCs w:val="20"/>
        </w:rPr>
        <w:t>2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) Στο παρακάτω σχήμα απεικονίζεται το σήμα </w:t>
      </w:r>
      <w:r w:rsidR="00566DD9">
        <w:rPr>
          <w:rFonts w:ascii="Arial" w:hAnsi="Arial" w:cs="Arial"/>
          <w:i/>
          <w:iCs/>
          <w:color w:val="000000"/>
          <w:sz w:val="20"/>
          <w:szCs w:val="20"/>
        </w:rPr>
        <w:t>s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(t) = (4/π) </w:t>
      </w:r>
      <w:r w:rsidR="00566DD9">
        <w:rPr>
          <w:rFonts w:ascii="Symbol" w:eastAsia="Symbol" w:hAnsi="Symbol" w:cs="Symbol"/>
          <w:color w:val="000000"/>
          <w:sz w:val="20"/>
          <w:szCs w:val="20"/>
        </w:rPr>
        <w:t>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 (sin(2π</w:t>
      </w:r>
      <w:r w:rsidR="00566DD9">
        <w:rPr>
          <w:rFonts w:ascii="Arial" w:hAnsi="Arial" w:cs="Arial"/>
          <w:i/>
          <w:iCs/>
          <w:color w:val="000000"/>
          <w:sz w:val="20"/>
          <w:szCs w:val="20"/>
        </w:rPr>
        <w:t>f</w:t>
      </w:r>
      <w:r w:rsidR="00566DD9">
        <w:rPr>
          <w:rFonts w:ascii="Arial" w:hAnsi="Arial" w:cs="Arial"/>
          <w:color w:val="000000"/>
          <w:sz w:val="20"/>
          <w:szCs w:val="20"/>
        </w:rPr>
        <w:t>t) + (1/3)sin(2π(3</w:t>
      </w:r>
      <w:r w:rsidR="00566DD9">
        <w:rPr>
          <w:rFonts w:ascii="Arial" w:hAnsi="Arial" w:cs="Arial"/>
          <w:i/>
          <w:iCs/>
          <w:color w:val="000000"/>
          <w:sz w:val="20"/>
          <w:szCs w:val="20"/>
        </w:rPr>
        <w:t>f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)t)) για μια συγκεκριμένη τιμή της συχνότητας </w:t>
      </w:r>
      <w:r w:rsidR="00566DD9">
        <w:rPr>
          <w:rFonts w:ascii="Arial" w:hAnsi="Arial" w:cs="Arial"/>
          <w:i/>
          <w:iCs/>
          <w:color w:val="000000"/>
          <w:sz w:val="20"/>
          <w:szCs w:val="20"/>
        </w:rPr>
        <w:t>f</w:t>
      </w:r>
      <w:r w:rsidR="00566DD9">
        <w:rPr>
          <w:rFonts w:ascii="Arial" w:hAnsi="Arial" w:cs="Arial"/>
          <w:color w:val="000000"/>
          <w:sz w:val="20"/>
          <w:szCs w:val="20"/>
        </w:rPr>
        <w:t>. Ποια είναι η συχνότητα f και ποια η περίοδος T του σήματος; Το σήμα αποτελείται από δύο επιμέρους συνιστώσες (απλά ημιτονοειδή κύματα). Ποιες είναι αυτές;</w:t>
      </w:r>
    </w:p>
    <w:p w:rsidR="00566DD9" w:rsidRDefault="00566DD9">
      <w:pPr>
        <w:autoSpaceDE w:val="0"/>
        <w:rPr>
          <w:rFonts w:ascii="Garamond" w:hAnsi="Garamond"/>
        </w:rPr>
      </w:pPr>
    </w:p>
    <w:p w:rsidR="00957902" w:rsidRPr="004E0D93" w:rsidRDefault="00E80198" w:rsidP="00957902">
      <w:pPr>
        <w:spacing w:line="360" w:lineRule="auto"/>
        <w:ind w:left="357"/>
        <w:jc w:val="both"/>
        <w:rPr>
          <w:rFonts w:ascii="Garamond" w:hAnsi="Garamond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273040" cy="3954145"/>
            <wp:effectExtent l="19050" t="0" r="381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6DD9">
        <w:rPr>
          <w:rFonts w:ascii="Garamond" w:hAnsi="Garamond"/>
        </w:rPr>
        <w:t>_____________________________________________________________________</w:t>
      </w:r>
      <w:r w:rsidR="00957902">
        <w:rPr>
          <w:rFonts w:ascii="Garamond" w:hAnsi="Garamond"/>
        </w:rPr>
        <w:t>_____________________________________________________________________________________________________________________________________</w:t>
      </w:r>
      <w:r w:rsidR="001942E0" w:rsidRPr="00610855">
        <w:rPr>
          <w:rFonts w:ascii="Garamond" w:hAnsi="Garamond"/>
        </w:rPr>
        <w:t>.</w:t>
      </w:r>
      <w:r w:rsidR="00957902">
        <w:rPr>
          <w:rFonts w:ascii="Garamond" w:hAnsi="Garamond"/>
        </w:rPr>
        <w:t>________________________________________________________________________________________________</w:t>
      </w:r>
      <w:r w:rsidR="007B713A">
        <w:rPr>
          <w:rFonts w:ascii="Garamond" w:hAnsi="Garamond"/>
        </w:rPr>
        <w:t>_______________________________</w:t>
      </w:r>
    </w:p>
    <w:p w:rsidR="00566DD9" w:rsidRDefault="00566DD9">
      <w:pPr>
        <w:autoSpaceDE w:val="0"/>
        <w:rPr>
          <w:rFonts w:ascii="Garamond" w:hAnsi="Garamond"/>
        </w:rPr>
      </w:pPr>
    </w:p>
    <w:p w:rsidR="00566DD9" w:rsidRPr="000C7356" w:rsidRDefault="00DE6FF6">
      <w:pPr>
        <w:autoSpaceDE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 w:rsidR="00566DD9">
        <w:rPr>
          <w:rFonts w:ascii="Arial" w:hAnsi="Arial" w:cs="Arial"/>
          <w:color w:val="000000"/>
          <w:sz w:val="20"/>
          <w:szCs w:val="20"/>
        </w:rPr>
        <w:t>) Σε ένα plot αποτελούμενο από 3 ίσα subplots (3 γραμμές – 1 στήλη) σχεδιάστε τις δύο συνιστώσες και το τελικό σήμα. Ποια είναι η περίοδος και η συχνότητα της κάθε ημιτονοειδούς συνιστώσας; Ποια είναι η κύρια συχνότητα; Τι σχέση έχει η κύρια συχνότητα με τη συχνότητα του συνολικού σήματος; Δημιουργήστε πρόγραμμα (</w:t>
      </w:r>
      <w:r w:rsidR="00566DD9">
        <w:rPr>
          <w:rFonts w:ascii="Arial" w:hAnsi="Arial" w:cs="Arial"/>
          <w:b/>
          <w:color w:val="000000"/>
          <w:sz w:val="20"/>
          <w:szCs w:val="20"/>
          <w:lang w:val="en-US"/>
        </w:rPr>
        <w:t>lab</w:t>
      </w:r>
      <w:r w:rsidR="00566DD9" w:rsidRPr="00957902">
        <w:rPr>
          <w:rFonts w:ascii="Arial" w:hAnsi="Arial" w:cs="Arial"/>
          <w:b/>
          <w:color w:val="000000"/>
          <w:sz w:val="20"/>
          <w:szCs w:val="20"/>
        </w:rPr>
        <w:t>3</w:t>
      </w:r>
      <w:r w:rsidR="00566DD9">
        <w:rPr>
          <w:rFonts w:ascii="Arial" w:hAnsi="Arial" w:cs="Arial"/>
          <w:b/>
          <w:color w:val="000000"/>
          <w:sz w:val="20"/>
          <w:szCs w:val="20"/>
          <w:lang w:val="en-US"/>
        </w:rPr>
        <w:t>a</w:t>
      </w:r>
      <w:r w:rsidR="00566DD9">
        <w:rPr>
          <w:rFonts w:ascii="Arial" w:hAnsi="Arial" w:cs="Arial"/>
          <w:b/>
          <w:color w:val="000000"/>
          <w:sz w:val="20"/>
          <w:szCs w:val="20"/>
        </w:rPr>
        <w:t>.</w:t>
      </w:r>
      <w:r w:rsidR="00566DD9">
        <w:rPr>
          <w:rFonts w:ascii="Arial" w:hAnsi="Arial" w:cs="Arial"/>
          <w:b/>
          <w:color w:val="000000"/>
          <w:sz w:val="20"/>
          <w:szCs w:val="20"/>
          <w:lang w:val="en-US"/>
        </w:rPr>
        <w:t>m</w:t>
      </w:r>
      <w:r w:rsidR="00566DD9">
        <w:rPr>
          <w:rFonts w:ascii="Arial" w:hAnsi="Arial" w:cs="Arial"/>
          <w:color w:val="000000"/>
          <w:sz w:val="20"/>
          <w:szCs w:val="20"/>
        </w:rPr>
        <w:t>) για την παραγωγή και τη σχεδίαση των τριών</w:t>
      </w:r>
      <w:r w:rsidR="000C7356" w:rsidRPr="000C7356">
        <w:rPr>
          <w:rFonts w:ascii="Arial" w:hAnsi="Arial" w:cs="Arial"/>
          <w:color w:val="000000"/>
          <w:sz w:val="20"/>
          <w:szCs w:val="20"/>
        </w:rPr>
        <w:t>.</w:t>
      </w:r>
    </w:p>
    <w:p w:rsidR="00566DD9" w:rsidRDefault="00566DD9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6DD9" w:rsidRDefault="00566DD9">
      <w:pPr>
        <w:autoSpaceDE w:val="0"/>
        <w:rPr>
          <w:rFonts w:ascii="Arial" w:hAnsi="Arial" w:cs="Arial"/>
          <w:color w:val="000000"/>
          <w:sz w:val="20"/>
          <w:szCs w:val="20"/>
        </w:rPr>
      </w:pPr>
    </w:p>
    <w:p w:rsidR="00566DD9" w:rsidRPr="000C7356" w:rsidRDefault="00DE6FF6">
      <w:pPr>
        <w:autoSpaceDE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) Εκτός από τα plots, στο Octave υπάρχουν και τα διαγράμματα </w:t>
      </w:r>
      <w:r w:rsidR="00566DD9" w:rsidRPr="00957902">
        <w:rPr>
          <w:rFonts w:ascii="Arial" w:hAnsi="Arial" w:cs="Arial"/>
          <w:b/>
          <w:color w:val="000000"/>
          <w:sz w:val="20"/>
          <w:szCs w:val="20"/>
        </w:rPr>
        <w:t>stem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 που είναι κατάλληλα για την αναπαράσταση διακριτών δεδομένων. Η αντίστοιχη εντολή ονομάζεται </w:t>
      </w:r>
      <w:r w:rsidR="00566DD9" w:rsidRPr="00957902">
        <w:rPr>
          <w:rFonts w:ascii="Arial" w:hAnsi="Arial" w:cs="Arial"/>
          <w:b/>
          <w:color w:val="000000"/>
          <w:sz w:val="20"/>
          <w:szCs w:val="20"/>
        </w:rPr>
        <w:t>stem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 και συντάσσεται με παρόμοιο τρόπο με την εντολή plot. Δημιουργήστε πρόγραμμα </w:t>
      </w:r>
      <w:r w:rsidR="00566DD9">
        <w:rPr>
          <w:rFonts w:ascii="Arial" w:hAnsi="Arial" w:cs="Arial"/>
          <w:b/>
          <w:bCs/>
          <w:color w:val="000000"/>
          <w:sz w:val="20"/>
          <w:szCs w:val="20"/>
        </w:rPr>
        <w:t>lab3b.m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 για την παραγωγή ενός διαγράμματος stem του </w:t>
      </w:r>
      <w:r w:rsidR="00100DB1">
        <w:rPr>
          <w:rFonts w:ascii="Arial" w:hAnsi="Arial" w:cs="Arial"/>
          <w:color w:val="000000"/>
          <w:sz w:val="20"/>
          <w:szCs w:val="20"/>
        </w:rPr>
        <w:t>σύνθετου σήματος του προηγούμενου ερωτήματος</w:t>
      </w:r>
      <w:bookmarkStart w:id="0" w:name="_GoBack"/>
      <w:bookmarkEnd w:id="0"/>
      <w:r w:rsidR="00566DD9">
        <w:rPr>
          <w:rFonts w:ascii="Arial" w:hAnsi="Arial" w:cs="Arial"/>
          <w:color w:val="000000"/>
          <w:sz w:val="20"/>
          <w:szCs w:val="20"/>
        </w:rPr>
        <w:t xml:space="preserve"> στο διάστημα [0 2π</w:t>
      </w:r>
      <w:r w:rsidR="000C7356" w:rsidRPr="000C7356">
        <w:rPr>
          <w:rFonts w:ascii="Arial" w:hAnsi="Arial" w:cs="Arial"/>
          <w:color w:val="000000"/>
          <w:sz w:val="20"/>
          <w:szCs w:val="20"/>
        </w:rPr>
        <w:t xml:space="preserve"> ].</w:t>
      </w:r>
    </w:p>
    <w:p w:rsidR="00566DD9" w:rsidRDefault="00566DD9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:rsidR="00566DD9" w:rsidRDefault="00566DD9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__________________________________________________________________</w:t>
      </w:r>
    </w:p>
    <w:p w:rsidR="00566DD9" w:rsidRDefault="00566DD9">
      <w:pPr>
        <w:autoSpaceDE w:val="0"/>
        <w:rPr>
          <w:rFonts w:ascii="Arial" w:hAnsi="Arial" w:cs="Arial"/>
          <w:color w:val="000000"/>
          <w:sz w:val="20"/>
          <w:szCs w:val="20"/>
        </w:rPr>
      </w:pPr>
    </w:p>
    <w:p w:rsidR="00566DD9" w:rsidRDefault="00DE6FF6">
      <w:pPr>
        <w:autoSpaceDE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</w:t>
      </w:r>
      <w:r w:rsidR="001C1263">
        <w:rPr>
          <w:rFonts w:ascii="Arial" w:hAnsi="Arial" w:cs="Arial"/>
          <w:color w:val="000000"/>
          <w:sz w:val="20"/>
          <w:szCs w:val="20"/>
        </w:rPr>
        <w:t xml:space="preserve">) Από τις δραστηριότητες </w:t>
      </w:r>
      <w:r w:rsidR="001C1263" w:rsidRPr="001C1263">
        <w:rPr>
          <w:rFonts w:ascii="Arial" w:hAnsi="Arial" w:cs="Arial"/>
          <w:color w:val="000000"/>
          <w:sz w:val="20"/>
          <w:szCs w:val="20"/>
        </w:rPr>
        <w:t>2</w:t>
      </w:r>
      <w:r w:rsidR="001C1263">
        <w:rPr>
          <w:rFonts w:ascii="Arial" w:hAnsi="Arial" w:cs="Arial"/>
          <w:color w:val="000000"/>
          <w:sz w:val="20"/>
          <w:szCs w:val="20"/>
        </w:rPr>
        <w:t xml:space="preserve"> και </w:t>
      </w:r>
      <w:r w:rsidR="001C1263" w:rsidRPr="001C1263">
        <w:rPr>
          <w:rFonts w:ascii="Arial" w:hAnsi="Arial" w:cs="Arial"/>
          <w:color w:val="000000"/>
          <w:sz w:val="20"/>
          <w:szCs w:val="20"/>
        </w:rPr>
        <w:t>3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 είδαμε ότι για κάθε σήμα υπάρχει μια συνάρτηση που δείχνει πως μεταβάλλεται στο πεδίο του χρόνου (s(t)) η οποία δίνει το πλάτος του σήματος σε κάθε χρονική στιγμή. Αντίστοιχα, υπάρχει μια συνάρτηση που αναπαριστά ένα σήμα στο πεδίο της συχνότητας (S(f)) η οποία δίνει το μέγιστο πλάτος του σήματος σε μια συχνότητα. Σε αντίθεση με το s(t), το S(f) είναι διακριτό. Το παρακάτω σχήμα δείχνει τη συνάρτηση του πεδίου συχνότητας για τ</w:t>
      </w:r>
      <w:r w:rsidR="001C1263">
        <w:rPr>
          <w:rFonts w:ascii="Arial" w:hAnsi="Arial" w:cs="Arial"/>
          <w:color w:val="000000"/>
          <w:sz w:val="20"/>
          <w:szCs w:val="20"/>
        </w:rPr>
        <w:t xml:space="preserve">ο σήμα s(t) των δραστηριοτήτων </w:t>
      </w:r>
      <w:r w:rsidR="001C1263" w:rsidRPr="001C1263">
        <w:rPr>
          <w:rFonts w:ascii="Arial" w:hAnsi="Arial" w:cs="Arial"/>
          <w:color w:val="000000"/>
          <w:sz w:val="20"/>
          <w:szCs w:val="20"/>
        </w:rPr>
        <w:t>2</w:t>
      </w:r>
      <w:r w:rsidR="001C1263">
        <w:rPr>
          <w:rFonts w:ascii="Arial" w:hAnsi="Arial" w:cs="Arial"/>
          <w:color w:val="000000"/>
          <w:sz w:val="20"/>
          <w:szCs w:val="20"/>
        </w:rPr>
        <w:t xml:space="preserve"> και </w:t>
      </w:r>
      <w:r w:rsidR="001C1263" w:rsidRPr="001C1263">
        <w:rPr>
          <w:rFonts w:ascii="Arial" w:hAnsi="Arial" w:cs="Arial"/>
          <w:color w:val="000000"/>
          <w:sz w:val="20"/>
          <w:szCs w:val="20"/>
        </w:rPr>
        <w:t>3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. Δημιουργήστε πρόγραμμα </w:t>
      </w:r>
      <w:r w:rsidR="00566DD9">
        <w:rPr>
          <w:rFonts w:ascii="Arial" w:hAnsi="Arial" w:cs="Arial"/>
          <w:b/>
          <w:bCs/>
          <w:color w:val="000000"/>
          <w:sz w:val="20"/>
          <w:szCs w:val="20"/>
        </w:rPr>
        <w:t>lab3c.m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 για την παραγωγή του διαγράμματος στο πεδίο της συχνότητας</w:t>
      </w:r>
      <w:r w:rsidR="000C7356" w:rsidRPr="000C7356">
        <w:rPr>
          <w:rFonts w:ascii="Arial" w:hAnsi="Arial" w:cs="Arial"/>
          <w:color w:val="000000"/>
          <w:sz w:val="20"/>
          <w:szCs w:val="20"/>
        </w:rPr>
        <w:t xml:space="preserve">, </w:t>
      </w:r>
      <w:r w:rsidR="0022607D" w:rsidRPr="0022607D">
        <w:rPr>
          <w:rFonts w:ascii="Arial" w:hAnsi="Arial" w:cs="Arial"/>
          <w:color w:val="000000"/>
          <w:sz w:val="20"/>
          <w:szCs w:val="20"/>
        </w:rPr>
        <w:t>(</w:t>
      </w:r>
      <w:r w:rsidR="0022607D">
        <w:rPr>
          <w:rFonts w:ascii="Arial" w:hAnsi="Arial" w:cs="Arial"/>
          <w:color w:val="000000"/>
          <w:sz w:val="20"/>
          <w:szCs w:val="20"/>
        </w:rPr>
        <w:t xml:space="preserve">σημείωση: δημιουργήστε ένα πίνακα με τιμές συχνοτήτων και έναν άλλο πίνακα με τιμές πλάτους του σήματος. Κάντε </w:t>
      </w:r>
      <w:r w:rsidR="0022607D">
        <w:rPr>
          <w:rFonts w:ascii="Arial" w:hAnsi="Arial" w:cs="Arial"/>
          <w:color w:val="000000"/>
          <w:sz w:val="20"/>
          <w:szCs w:val="20"/>
          <w:lang w:val="en-US"/>
        </w:rPr>
        <w:t>stem</w:t>
      </w:r>
      <w:r w:rsidR="0022607D" w:rsidRPr="0022607D">
        <w:rPr>
          <w:rFonts w:ascii="Arial" w:hAnsi="Arial" w:cs="Arial"/>
          <w:color w:val="000000"/>
          <w:sz w:val="20"/>
          <w:szCs w:val="20"/>
        </w:rPr>
        <w:t xml:space="preserve"> </w:t>
      </w:r>
      <w:r w:rsidR="0022607D">
        <w:rPr>
          <w:rFonts w:ascii="Arial" w:hAnsi="Arial" w:cs="Arial"/>
          <w:color w:val="000000"/>
          <w:sz w:val="20"/>
          <w:szCs w:val="20"/>
        </w:rPr>
        <w:t>τους 2 πίνακες.)</w:t>
      </w:r>
      <w:r w:rsidR="00566DD9">
        <w:rPr>
          <w:rFonts w:ascii="Arial" w:hAnsi="Arial" w:cs="Arial"/>
          <w:color w:val="000000"/>
          <w:sz w:val="20"/>
          <w:szCs w:val="20"/>
        </w:rPr>
        <w:t xml:space="preserve"> Ποιο είναι το εύρος ζώνης του σήματος;</w:t>
      </w:r>
    </w:p>
    <w:p w:rsidR="00566DD9" w:rsidRDefault="00E80198">
      <w:pPr>
        <w:autoSpaceDE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l-G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88900</wp:posOffset>
            </wp:positionV>
            <wp:extent cx="5273040" cy="3954145"/>
            <wp:effectExtent l="19050" t="0" r="381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1BF7" w:rsidRDefault="00841BF7" w:rsidP="00841BF7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:rsidR="00841BF7" w:rsidRDefault="00841BF7" w:rsidP="00841BF7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</w:t>
      </w:r>
    </w:p>
    <w:p w:rsidR="00841BF7" w:rsidRPr="004E0D93" w:rsidRDefault="00841BF7">
      <w:pPr>
        <w:autoSpaceDE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266F53" w:rsidRPr="00266F53" w:rsidRDefault="00266F53" w:rsidP="007072E9">
      <w:pPr>
        <w:jc w:val="both"/>
        <w:rPr>
          <w:rFonts w:ascii="Garamond" w:hAnsi="Garamond"/>
        </w:rPr>
      </w:pPr>
    </w:p>
    <w:p w:rsidR="00566DD9" w:rsidRDefault="00566DD9">
      <w:pPr>
        <w:autoSpaceDE w:val="0"/>
        <w:jc w:val="center"/>
        <w:rPr>
          <w:ins w:id="1" w:author="Unknown"/>
          <w:i/>
          <w:imprint/>
          <w:snapToGrid w:val="0"/>
          <w:vanish/>
          <w:webHidden/>
          <w:rtl/>
          <w:cs/>
        </w:rPr>
      </w:pPr>
    </w:p>
    <w:sectPr w:rsidR="00566DD9" w:rsidSect="0045438C">
      <w:footerReference w:type="default" r:id="rId11"/>
      <w:pgSz w:w="11905" w:h="16837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724" w:rsidRDefault="00845724">
      <w:r>
        <w:separator/>
      </w:r>
    </w:p>
  </w:endnote>
  <w:endnote w:type="continuationSeparator" w:id="0">
    <w:p w:rsidR="00845724" w:rsidRDefault="0084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BF7" w:rsidRDefault="00841BF7">
    <w:pPr>
      <w:pStyle w:val="a7"/>
      <w:rPr>
        <w:rFonts w:ascii="Arial" w:hAnsi="Arial" w:cs="Arial"/>
        <w:sz w:val="20"/>
        <w:szCs w:val="20"/>
        <w:lang w:val="en-GB"/>
      </w:rPr>
    </w:pPr>
    <w:r>
      <w:rPr>
        <w:lang w:val="en-GB"/>
      </w:rPr>
      <w:tab/>
    </w:r>
    <w:r>
      <w:rPr>
        <w:lang w:val="en-GB"/>
      </w:rPr>
      <w:tab/>
    </w:r>
    <w:r>
      <w:rPr>
        <w:rFonts w:ascii="Arial" w:hAnsi="Arial" w:cs="Arial"/>
        <w:sz w:val="20"/>
        <w:szCs w:val="20"/>
        <w:lang w:val="en-GB"/>
      </w:rPr>
      <w:t xml:space="preserve">- </w:t>
    </w:r>
    <w:r w:rsidR="00D50111">
      <w:rPr>
        <w:rFonts w:cs="Arial"/>
        <w:sz w:val="20"/>
        <w:szCs w:val="20"/>
        <w:lang w:val="en-GB"/>
      </w:rPr>
      <w:fldChar w:fldCharType="begin"/>
    </w:r>
    <w:r>
      <w:rPr>
        <w:rFonts w:cs="Arial"/>
        <w:sz w:val="20"/>
        <w:szCs w:val="20"/>
        <w:lang w:val="en-GB"/>
      </w:rPr>
      <w:instrText xml:space="preserve"> PAGE </w:instrText>
    </w:r>
    <w:r w:rsidR="00D50111">
      <w:rPr>
        <w:rFonts w:cs="Arial"/>
        <w:sz w:val="20"/>
        <w:szCs w:val="20"/>
        <w:lang w:val="en-GB"/>
      </w:rPr>
      <w:fldChar w:fldCharType="separate"/>
    </w:r>
    <w:r w:rsidR="00100DB1">
      <w:rPr>
        <w:rFonts w:cs="Arial"/>
        <w:noProof/>
        <w:sz w:val="20"/>
        <w:szCs w:val="20"/>
        <w:lang w:val="en-GB"/>
      </w:rPr>
      <w:t>2</w:t>
    </w:r>
    <w:r w:rsidR="00D50111">
      <w:rPr>
        <w:rFonts w:cs="Arial"/>
        <w:sz w:val="20"/>
        <w:szCs w:val="20"/>
        <w:lang w:val="en-GB"/>
      </w:rPr>
      <w:fldChar w:fldCharType="end"/>
    </w:r>
    <w:r>
      <w:rPr>
        <w:rFonts w:ascii="Arial" w:hAnsi="Arial" w:cs="Arial"/>
        <w:sz w:val="20"/>
        <w:szCs w:val="20"/>
        <w:lang w:val="en-GB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724" w:rsidRDefault="00845724">
      <w:r>
        <w:separator/>
      </w:r>
    </w:p>
  </w:footnote>
  <w:footnote w:type="continuationSeparator" w:id="0">
    <w:p w:rsidR="00845724" w:rsidRDefault="0084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7Q0NjQ1NTQwMTA0MDBS0lEKTi0uzszPAykwqgUAqUy3pCwAAAA="/>
  </w:docVars>
  <w:rsids>
    <w:rsidRoot w:val="00957902"/>
    <w:rsid w:val="000C7356"/>
    <w:rsid w:val="00100DB1"/>
    <w:rsid w:val="00166880"/>
    <w:rsid w:val="00176F5F"/>
    <w:rsid w:val="001942E0"/>
    <w:rsid w:val="001C1263"/>
    <w:rsid w:val="001D74E1"/>
    <w:rsid w:val="001E7868"/>
    <w:rsid w:val="001F1F93"/>
    <w:rsid w:val="00216110"/>
    <w:rsid w:val="002206EA"/>
    <w:rsid w:val="0022607D"/>
    <w:rsid w:val="00266F53"/>
    <w:rsid w:val="002B0EAA"/>
    <w:rsid w:val="003528E1"/>
    <w:rsid w:val="00401527"/>
    <w:rsid w:val="0045438C"/>
    <w:rsid w:val="004577AE"/>
    <w:rsid w:val="004E0D93"/>
    <w:rsid w:val="00543476"/>
    <w:rsid w:val="00566DD9"/>
    <w:rsid w:val="0060222E"/>
    <w:rsid w:val="00610855"/>
    <w:rsid w:val="006455DB"/>
    <w:rsid w:val="006A03A8"/>
    <w:rsid w:val="006E1114"/>
    <w:rsid w:val="0070253F"/>
    <w:rsid w:val="007072E9"/>
    <w:rsid w:val="0073684B"/>
    <w:rsid w:val="0077566C"/>
    <w:rsid w:val="007B713A"/>
    <w:rsid w:val="00825B72"/>
    <w:rsid w:val="008364C4"/>
    <w:rsid w:val="00841BF7"/>
    <w:rsid w:val="00845724"/>
    <w:rsid w:val="0086759B"/>
    <w:rsid w:val="00957902"/>
    <w:rsid w:val="009841DC"/>
    <w:rsid w:val="009A78BB"/>
    <w:rsid w:val="009B0F79"/>
    <w:rsid w:val="009F61A7"/>
    <w:rsid w:val="00A30976"/>
    <w:rsid w:val="00B36207"/>
    <w:rsid w:val="00B57DE8"/>
    <w:rsid w:val="00B92025"/>
    <w:rsid w:val="00BE2FDC"/>
    <w:rsid w:val="00C0308E"/>
    <w:rsid w:val="00C15436"/>
    <w:rsid w:val="00CA59F1"/>
    <w:rsid w:val="00CC5A27"/>
    <w:rsid w:val="00D011CD"/>
    <w:rsid w:val="00D419B7"/>
    <w:rsid w:val="00D50111"/>
    <w:rsid w:val="00DE6FF6"/>
    <w:rsid w:val="00E80198"/>
    <w:rsid w:val="00F04E2F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8FED04"/>
  <w15:docId w15:val="{FB43738A-5662-4882-8FFD-CD9301D4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38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45438C"/>
    <w:rPr>
      <w:color w:val="0000FF"/>
      <w:u w:val="single"/>
    </w:rPr>
  </w:style>
  <w:style w:type="character" w:customStyle="1" w:styleId="NumberingSymbols">
    <w:name w:val="Numbering Symbols"/>
    <w:rsid w:val="0045438C"/>
  </w:style>
  <w:style w:type="paragraph" w:customStyle="1" w:styleId="Heading">
    <w:name w:val="Heading"/>
    <w:basedOn w:val="a"/>
    <w:next w:val="a3"/>
    <w:rsid w:val="0045438C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rsid w:val="0045438C"/>
    <w:pPr>
      <w:spacing w:after="120"/>
    </w:pPr>
  </w:style>
  <w:style w:type="paragraph" w:styleId="a4">
    <w:name w:val="List"/>
    <w:basedOn w:val="a3"/>
    <w:rsid w:val="0045438C"/>
  </w:style>
  <w:style w:type="paragraph" w:styleId="a5">
    <w:name w:val="caption"/>
    <w:basedOn w:val="a"/>
    <w:qFormat/>
    <w:rsid w:val="0045438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45438C"/>
    <w:pPr>
      <w:suppressLineNumbers/>
    </w:pPr>
  </w:style>
  <w:style w:type="paragraph" w:styleId="Web">
    <w:name w:val="Normal (Web)"/>
    <w:basedOn w:val="a"/>
    <w:rsid w:val="0045438C"/>
    <w:pPr>
      <w:spacing w:before="280" w:after="280"/>
    </w:pPr>
    <w:rPr>
      <w:rFonts w:ascii="Verdana" w:hAnsi="Verdana"/>
      <w:color w:val="000000"/>
      <w:sz w:val="20"/>
      <w:szCs w:val="20"/>
      <w:lang w:val="en-GB"/>
    </w:rPr>
  </w:style>
  <w:style w:type="paragraph" w:styleId="a6">
    <w:name w:val="header"/>
    <w:basedOn w:val="a"/>
    <w:rsid w:val="0045438C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45438C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rsid w:val="0045438C"/>
    <w:pPr>
      <w:suppressLineNumbers/>
    </w:pPr>
  </w:style>
  <w:style w:type="paragraph" w:customStyle="1" w:styleId="TableHeading">
    <w:name w:val="Table Heading"/>
    <w:basedOn w:val="TableContents"/>
    <w:rsid w:val="0045438C"/>
    <w:pPr>
      <w:jc w:val="center"/>
    </w:pPr>
    <w:rPr>
      <w:b/>
      <w:bCs/>
    </w:rPr>
  </w:style>
  <w:style w:type="paragraph" w:styleId="a8">
    <w:name w:val="Balloon Text"/>
    <w:basedOn w:val="a"/>
    <w:link w:val="Char"/>
    <w:rsid w:val="004E0D93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8"/>
    <w:rsid w:val="004E0D93"/>
    <w:rPr>
      <w:rFonts w:ascii="Tahoma" w:hAnsi="Tahoma" w:cs="Tahoma"/>
      <w:sz w:val="16"/>
      <w:szCs w:val="16"/>
      <w:lang w:eastAsia="ar-SA"/>
    </w:rPr>
  </w:style>
  <w:style w:type="character" w:styleId="-0">
    <w:name w:val="FollowedHyperlink"/>
    <w:basedOn w:val="a0"/>
    <w:rsid w:val="00825B72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ctave.org/doc/v4.0.3/Multiple-Plots-on-One-Pag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</Pages>
  <Words>571</Words>
  <Characters>3087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ARP</vt:lpstr>
      <vt:lpstr>ARP</vt:lpstr>
    </vt:vector>
  </TitlesOfParts>
  <Company>AUTh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ARP</dc:title>
  <dc:creator>spetrido</dc:creator>
  <cp:lastModifiedBy>Polyxeni Tsompanoglou</cp:lastModifiedBy>
  <cp:revision>15</cp:revision>
  <cp:lastPrinted>2010-04-14T08:20:00Z</cp:lastPrinted>
  <dcterms:created xsi:type="dcterms:W3CDTF">2014-03-31T15:27:00Z</dcterms:created>
  <dcterms:modified xsi:type="dcterms:W3CDTF">2021-04-03T17:25:00Z</dcterms:modified>
</cp:coreProperties>
</file>